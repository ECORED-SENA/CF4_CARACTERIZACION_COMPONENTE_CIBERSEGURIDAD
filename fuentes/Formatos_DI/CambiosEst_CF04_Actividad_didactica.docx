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 y monitoreo de la información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Instrucción: Es tiempo de validar el conocimiento y poner a prueba lo aprendido.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1: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¿Cuál de estos no es un dispositivo de control de seguridad?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Teclado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0" w:date="2022-04-01T10:06:00Z">
            <w:rPr>
              <w:rFonts w:ascii="Arial" w:cs="Arial" w:eastAsia="Arial" w:hAnsi="Arial"/>
            </w:rPr>
          </w:rPrChange>
        </w:rPr>
        <w:t xml:space="preserve">Firewall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IPS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1" w:date="2022-04-01T10:06:00Z">
            <w:rPr>
              <w:rFonts w:ascii="Arial" w:cs="Arial" w:eastAsia="Arial" w:hAnsi="Arial"/>
            </w:rPr>
          </w:rPrChange>
        </w:rPr>
        <w:t xml:space="preserve">Anti</w:t>
      </w:r>
      <w:ins w:author="Microsoft Office User" w:id="2" w:date="2022-04-01T10:06:00Z">
        <w:r w:rsidDel="00000000" w:rsidR="00000000" w:rsidRPr="00000000">
          <w:rPr>
            <w:rFonts w:ascii="Arial" w:cs="Arial" w:eastAsia="Arial" w:hAnsi="Arial"/>
            <w:i w:val="1"/>
            <w:rtl w:val="0"/>
          </w:rPr>
          <w:t xml:space="preserve">s</w:t>
        </w:r>
      </w:ins>
      <w:del w:author="Microsoft Office User" w:id="2" w:date="2022-04-01T10:06:00Z">
        <w:r w:rsidDel="00000000" w:rsidR="00000000" w:rsidRPr="00000000">
          <w:rPr>
            <w:rFonts w:ascii="Arial" w:cs="Arial" w:eastAsia="Arial" w:hAnsi="Arial"/>
            <w:i w:val="1"/>
            <w:rtl w:val="0"/>
            <w:rPrChange w:author="Microsoft Office User" w:id="3" w:date="2022-04-01T10:06:00Z">
              <w:rPr>
                <w:rFonts w:ascii="Arial" w:cs="Arial" w:eastAsia="Arial" w:hAnsi="Arial"/>
              </w:rPr>
            </w:rPrChange>
          </w:rPr>
          <w:delText xml:space="preserve">S</w:delText>
        </w:r>
      </w:del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3" w:date="2022-04-01T10:06:00Z">
            <w:rPr>
              <w:rFonts w:ascii="Arial" w:cs="Arial" w:eastAsia="Arial" w:hAnsi="Arial"/>
            </w:rPr>
          </w:rPrChange>
        </w:rPr>
        <w:t xml:space="preserve">pam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Muy bien</w:t>
      </w:r>
      <w:ins w:author="Microsoft Office User" w:id="4" w:date="2022-04-01T10:06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</w:t>
      </w:r>
      <w:ins w:author="Microsoft Office User" w:id="5" w:date="2022-04-01T10:06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5" w:date="2022-04-01T10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6" w:date="2022-04-01T10:06:00Z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ins>
      <w:del w:author="Microsoft Office User" w:id="6" w:date="2022-04-01T10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ecuerda que los dispositivos de control son aquellos que permiten evitar los incidentes de seguridad en una organización.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7" w:date="2022-04-01T11:53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acertado</w:t>
      </w:r>
      <w:ins w:author="Microsoft Office User" w:id="8" w:date="2022-04-01T11:53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8" w:date="2022-04-01T11:53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9" w:date="2022-04-01T11:53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9" w:date="2022-04-01T11:53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repasar el componente formativo en la temática relacionada con los dispositivos de control de seguridad.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2: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 </w:t>
      </w:r>
      <w:del w:author="Microsoft Office User" w:id="10" w:date="2022-04-01T11:54:00Z">
        <w:r w:rsidDel="00000000" w:rsidR="00000000" w:rsidRPr="00000000">
          <w:rPr>
            <w:rFonts w:ascii="Arial" w:cs="Arial" w:eastAsia="Arial" w:hAnsi="Arial"/>
            <w:b w:val="1"/>
            <w:i w:val="1"/>
            <w:rtl w:val="0"/>
          </w:rPr>
          <w:delText xml:space="preserve">A</w:delText>
        </w:r>
      </w:del>
      <w:ins w:author="Microsoft Office User" w:id="10" w:date="2022-04-01T11:54:00Z">
        <w:r w:rsidDel="00000000" w:rsidR="00000000" w:rsidRPr="00000000">
          <w:rPr>
            <w:rFonts w:ascii="Arial" w:cs="Arial" w:eastAsia="Arial" w:hAnsi="Arial"/>
            <w:b w:val="1"/>
            <w:i w:val="1"/>
            <w:rtl w:val="0"/>
          </w:rPr>
          <w:t xml:space="preserve">a</w:t>
        </w:r>
      </w:ins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ntimalware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permite prevenir ataques informáticos variados</w:t>
      </w:r>
      <w:ins w:author="Microsoft Office User" w:id="11" w:date="2022-04-01T11:54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los cuales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Troyanos, gusanos, </w:t>
      </w: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  <w:rPrChange w:author="Microsoft Office User" w:id="12" w:date="2022-04-01T11:54:00Z">
            <w:rPr>
              <w:rFonts w:ascii="Arial" w:cs="Arial" w:eastAsia="Arial" w:hAnsi="Arial"/>
              <w:highlight w:val="yellow"/>
            </w:rPr>
          </w:rPrChange>
        </w:rPr>
        <w:t xml:space="preserve">spyware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Troyanos, gusanos, daños de </w:t>
      </w:r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13" w:date="2022-04-01T11:54:00Z">
            <w:rPr>
              <w:rFonts w:ascii="Arial" w:cs="Arial" w:eastAsia="Arial" w:hAnsi="Arial"/>
            </w:rPr>
          </w:rPrChange>
        </w:rPr>
        <w:t xml:space="preserve">hardware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14" w:date="2022-04-01T11:54:00Z">
            <w:rPr>
              <w:rFonts w:ascii="Arial" w:cs="Arial" w:eastAsia="Arial" w:hAnsi="Arial"/>
            </w:rPr>
          </w:rPrChange>
        </w:rPr>
        <w:t xml:space="preserve">Spyware</w:t>
      </w:r>
      <w:r w:rsidDel="00000000" w:rsidR="00000000" w:rsidRPr="00000000">
        <w:rPr>
          <w:rFonts w:ascii="Arial" w:cs="Arial" w:eastAsia="Arial" w:hAnsi="Arial"/>
          <w:rtl w:val="0"/>
        </w:rPr>
        <w:t xml:space="preserve">, troyanos, velocidad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Solamente troyanos y </w:t>
      </w:r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15" w:date="2022-04-01T11:54:00Z">
            <w:rPr>
              <w:rFonts w:ascii="Arial" w:cs="Arial" w:eastAsia="Arial" w:hAnsi="Arial"/>
            </w:rPr>
          </w:rPrChange>
        </w:rPr>
        <w:t xml:space="preserve">spyware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Muy bien</w:t>
      </w:r>
      <w:ins w:author="Microsoft Office User" w:id="16" w:date="2022-04-01T11:54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</w:t>
      </w:r>
      <w:ins w:author="Microsoft Office User" w:id="17" w:date="2022-04-01T11:54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17" w:date="2022-04-01T11:54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18" w:date="2022-04-01T11:54:00Z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ins>
      <w:del w:author="Microsoft Office User" w:id="18" w:date="2022-04-01T11:54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ecuerda que los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antimalware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son implementados para contrarrestar ataques de diversos virus</w:t>
      </w:r>
      <w:ins w:author="Microsoft Office User" w:id="19" w:date="2022-04-01T11:54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entre ellos troyanos, gusanos 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spyware.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20" w:date="2022-04-01T11:54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acertado</w:t>
      </w:r>
      <w:ins w:author="Microsoft Office User" w:id="21" w:date="2022-04-01T11:54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21" w:date="2022-04-01T11:54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22" w:date="2022-04-01T11:54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22" w:date="2022-04-01T11:54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repasar el componente formativo en los  conceptos de tecnologías de protección.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3: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¿Qué es el parchado virtual?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Es un proceso que permite mantener actualizados los dispositivos de seguridad y </w:t>
      </w: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de control conectados con los proveedores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Descargar de </w:t>
      </w:r>
      <w:ins w:author="Microsoft Office User" w:id="23" w:date="2022-04-01T11:55:00Z">
        <w:r w:rsidDel="00000000" w:rsidR="00000000" w:rsidRPr="00000000">
          <w:rPr>
            <w:rFonts w:ascii="Arial" w:cs="Arial" w:eastAsia="Arial" w:hAnsi="Arial"/>
            <w:rtl w:val="0"/>
          </w:rPr>
          <w:t xml:space="preserve">I</w:t>
        </w:r>
      </w:ins>
      <w:del w:author="Microsoft Office User" w:id="23" w:date="2022-04-01T11:55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i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nternet las actualizaciones de seguridad e instalarlas en los equipos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Comprar las actualizaciones en páginas de proveedores e instalarlas </w:t>
      </w:r>
      <w:ins w:author="Microsoft Office User" w:id="24" w:date="2022-04-01T11:55:00Z">
        <w:r w:rsidDel="00000000" w:rsidR="00000000" w:rsidRPr="00000000">
          <w:rPr>
            <w:rFonts w:ascii="Arial" w:cs="Arial" w:eastAsia="Arial" w:hAnsi="Arial"/>
            <w:rtl w:val="0"/>
          </w:rPr>
          <w:t xml:space="preserve">en</w:t>
        </w:r>
      </w:ins>
      <w:del w:author="Microsoft Office User" w:id="24" w:date="2022-04-01T11:55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a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los dispositivos de seguridad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Pedir prestado</w:t>
      </w:r>
      <w:ins w:author="Microsoft Office User" w:id="25" w:date="2022-04-01T11:55:00Z">
        <w:r w:rsidDel="00000000" w:rsidR="00000000" w:rsidRPr="00000000">
          <w:rPr>
            <w:rFonts w:ascii="Arial" w:cs="Arial" w:eastAsia="Arial" w:hAnsi="Arial"/>
            <w:rtl w:val="0"/>
          </w:rPr>
          <w:t xml:space="preserve">s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los archivos de parches de seguridad a un amigo e instalarlo</w:t>
      </w:r>
      <w:ins w:author="Microsoft Office User" w:id="26" w:date="2022-04-01T11:55:00Z">
        <w:r w:rsidDel="00000000" w:rsidR="00000000" w:rsidRPr="00000000">
          <w:rPr>
            <w:rFonts w:ascii="Arial" w:cs="Arial" w:eastAsia="Arial" w:hAnsi="Arial"/>
            <w:rtl w:val="0"/>
          </w:rPr>
          <w:t xml:space="preserve">s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en los dispositivos de seguridad de la organización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Muy bien</w:t>
      </w:r>
      <w:ins w:author="Microsoft Office User" w:id="27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</w:t>
      </w:r>
      <w:ins w:author="Microsoft Office User" w:id="28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28" w:date="2022-04-01T11:5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29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ins>
      <w:del w:author="Microsoft Office User" w:id="29" w:date="2022-04-01T11:5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ecuerda que el parchado virtual es una ventaja para las organizaciones</w:t>
      </w:r>
      <w:ins w:author="Microsoft Office User" w:id="30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ya que les permite estar conectados con las actualizaciones de manera oportuna.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31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acertado</w:t>
      </w:r>
      <w:ins w:author="Microsoft Office User" w:id="32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32" w:date="2022-04-01T11:5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33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33" w:date="2022-04-01T11:5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repasar el componente formativo en  los conceptos </w:t>
      </w:r>
      <w:ins w:author="Microsoft Office User" w:id="34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de 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seguridad </w:t>
      </w:r>
      <w:ins w:author="Microsoft Office User" w:id="35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y 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controles de seguridad.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4: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¿Cuál es la </w:t>
      </w:r>
      <w:ins w:author="Microsoft Office User" w:id="36" w:date="2022-04-01T11:56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l</w:t>
        </w:r>
      </w:ins>
      <w:del w:author="Microsoft Office User" w:id="36" w:date="2022-04-01T11:56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delText xml:space="preserve">L</w:delText>
        </w:r>
      </w:del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ey que regula los delitos informáticos en Colombia?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Ley 1273 de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Ley 1279 de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Ley 1273 de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Ley 1279 de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Muy bien</w:t>
      </w:r>
      <w:ins w:author="Microsoft Office User" w:id="37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</w:t>
      </w:r>
      <w:ins w:author="Microsoft Office User" w:id="38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38" w:date="2022-04-01T11:5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39" w:date="2022-04-01T11:56:00Z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ins>
      <w:del w:author="Microsoft Office User" w:id="39" w:date="2022-04-01T11:5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ecuerda que la normatividad en Colombia, con respecto a los delitos informáticos, es la Ley 1273 del 5 de enero de 2009.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40" w:date="2022-04-01T11:57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acertado</w:t>
      </w:r>
      <w:ins w:author="Microsoft Office User" w:id="41" w:date="2022-04-01T11:57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41" w:date="2022-04-01T11:57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42" w:date="2022-04-01T11:57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42" w:date="2022-04-01T11:57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repasar el componente formativo CF04 en la temática relacionada con la normatividad.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5: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¿Cuáles son las características de las evidencias forenses?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Duplicar, verificar autenticidad, recuperación, almacenamiento.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Duplicar y almacenar.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Verificar autenticidad y recuperación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Almacenamiento y duplicación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Muy bien</w:t>
      </w:r>
      <w:ins w:author="Microsoft Office User" w:id="43" w:date="2022-04-01T11:57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acertado. Recuerda que las evidencias forenses tienen cuatro características principales: duplicar, verificar la autenticidad, recuperar y almacenar. 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44" w:date="2022-04-01T11:57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acertado</w:t>
      </w:r>
      <w:ins w:author="Microsoft Office User" w:id="45" w:date="2022-04-01T11:57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45" w:date="2022-04-01T11:57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46" w:date="2022-04-01T11:57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46" w:date="2022-04-01T11:57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repasar el componente formativo en los conceptos del proceso forense.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6: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Los procesos de mejora continua para el trabajo de manejo de incidentes proponen </w:t>
      </w:r>
      <w:ins w:author="Microsoft Office User" w:id="47" w:date="2022-04-01T11:58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cuatro</w:t>
        </w:r>
      </w:ins>
      <w:del w:author="Microsoft Office User" w:id="47" w:date="2022-04-01T11:58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delText xml:space="preserve">4</w:delText>
        </w:r>
      </w:del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aspectos fundamentales</w:t>
      </w:r>
      <w:ins w:author="Microsoft Office User" w:id="48" w:date="2022-04-01T11:58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los cuales son: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Preparación, detección del incidente, plan de contingencia, procesos a realizar luego del incidente.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Detección del incidente, realizar una reunión con el equipo de contingencia, contratar una empresa experta, contratación.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Detección del incidente, eliminar el incidente, reunión equipo de trabajo, desplegar plan de contingencia.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Desplegar plan de contingencia, eliminar incidente, eliminar incidente.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Muy bien</w:t>
      </w:r>
      <w:ins w:author="Microsoft Office User" w:id="49" w:date="2022-04-01T11:58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</w:t>
      </w:r>
      <w:del w:author="Microsoft Office User" w:id="50" w:date="2022-04-01T11:59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 la pregunta,</w:delText>
        </w:r>
      </w:del>
      <w:ins w:author="Microsoft Office User" w:id="50" w:date="2022-04-01T11:59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51" w:date="2022-04-01T11:59:00Z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ins>
      <w:del w:author="Microsoft Office User" w:id="51" w:date="2022-04-01T11:59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ec</w:t>
      </w:r>
      <w:ins w:author="Microsoft Office User" w:id="52" w:date="2022-04-01T11:59:00Z">
        <w:r w:rsidDel="00000000" w:rsidR="00000000" w:rsidRPr="00000000">
          <w:rPr>
            <w:rFonts w:ascii="Arial" w:cs="Arial" w:eastAsia="Arial" w:hAnsi="Arial"/>
            <w:rtl w:val="0"/>
          </w:rPr>
          <w:t xml:space="preserve">uerda</w:t>
        </w:r>
      </w:ins>
      <w:del w:author="Microsoft Office User" w:id="52" w:date="2022-04-01T11:59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ordemos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que los procesos de mejora continua son fundamentales en la mejora de la respuesta y recuperación de desastres; ellos proponen los siguientes pasos: preparación del plan, detectar el incidente, definir el plan de contingencia a aplicar</w:t>
      </w:r>
      <w:ins w:author="Microsoft Office User" w:id="53" w:date="2022-04-01T11:59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y luego las acciones a realizar cuando se supera la emergencia.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Desafortunadamente</w:t>
      </w:r>
      <w:ins w:author="Microsoft Office User" w:id="54" w:date="2022-04-01T11:59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contestado de manera correcta</w:t>
      </w:r>
      <w:ins w:author="Microsoft Office User" w:id="55" w:date="2022-04-01T11:59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56" w:date="2022-04-01T11:59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56" w:date="2022-04-01T11:59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repasar los conceptos de planes de contingencia que encontrarás en el componente formativo.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7: Un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firewall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 dispositivo de seguridad</w:t>
      </w:r>
      <w:ins w:author="Microsoft Office User" w:id="57" w:date="2022-04-01T12:00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del w:author="Microsoft Office User" w:id="57" w:date="2022-04-01T12:00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que puede encontrarse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software,</w:t>
      </w:r>
      <w:r w:rsidDel="00000000" w:rsidR="00000000" w:rsidRPr="00000000">
        <w:rPr>
          <w:rFonts w:ascii="Arial" w:cs="Arial" w:eastAsia="Arial" w:hAnsi="Arial"/>
          <w:rtl w:val="0"/>
        </w:rPr>
        <w:t xml:space="preserve">  que se encarga de controlar el acceso a la infraestructura y por ende a la información de una compañía.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Falso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Muy bien</w:t>
      </w:r>
      <w:ins w:author="Microsoft Office User" w:id="58" w:date="2022-04-01T12:00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contestado de manera correcta</w:t>
      </w:r>
      <w:ins w:author="Microsoft Office User" w:id="59" w:date="2022-04-01T12:00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59" w:date="2022-04-01T12:00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60" w:date="2022-04-01T12:00:00Z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ins>
      <w:del w:author="Microsoft Office User" w:id="60" w:date="2022-04-01T12:00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ec</w:t>
      </w:r>
      <w:ins w:author="Microsoft Office User" w:id="61" w:date="2022-04-01T12:00:00Z">
        <w:r w:rsidDel="00000000" w:rsidR="00000000" w:rsidRPr="00000000">
          <w:rPr>
            <w:rFonts w:ascii="Arial" w:cs="Arial" w:eastAsia="Arial" w:hAnsi="Arial"/>
            <w:rtl w:val="0"/>
          </w:rPr>
          <w:t xml:space="preserve">uerda</w:t>
        </w:r>
      </w:ins>
      <w:del w:author="Microsoft Office User" w:id="61" w:date="2022-04-01T12:00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ordemos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que el </w:t>
      </w:r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62" w:date="2022-04-01T12:01:00Z">
            <w:rPr>
              <w:rFonts w:ascii="Arial" w:cs="Arial" w:eastAsia="Arial" w:hAnsi="Arial"/>
            </w:rPr>
          </w:rPrChange>
        </w:rPr>
        <w:t xml:space="preserve">firewall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 dispositivo</w:t>
      </w:r>
      <w:ins w:author="Microsoft Office User" w:id="63" w:date="2022-04-01T12:01:00Z">
        <w:r w:rsidDel="00000000" w:rsidR="00000000" w:rsidRPr="00000000">
          <w:rPr>
            <w:rFonts w:ascii="Arial" w:cs="Arial" w:eastAsia="Arial" w:hAnsi="Arial"/>
            <w:rtl w:val="0"/>
          </w:rPr>
          <w:t xml:space="preserve"> de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se dedica a permitir el acceso a la información y </w:t>
      </w:r>
      <w:ins w:author="Microsoft Office User" w:id="64" w:date="2022-04-01T12:01:00Z">
        <w:r w:rsidDel="00000000" w:rsidR="00000000" w:rsidRPr="00000000">
          <w:rPr>
            <w:rFonts w:ascii="Arial" w:cs="Arial" w:eastAsia="Arial" w:hAnsi="Arial"/>
            <w:rtl w:val="0"/>
          </w:rPr>
          <w:t xml:space="preserve">los 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dispositivos que estén previamente autorizados.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65" w:date="2022-04-01T12:01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contestado de manera correcta</w:t>
      </w:r>
      <w:ins w:author="Microsoft Office User" w:id="66" w:date="2022-04-01T12:01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66" w:date="2022-04-01T12:01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67" w:date="2022-04-01T12:02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67" w:date="2022-04-01T12:02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realizar un repaso al componente en la temática de tecnologías de protección.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8: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¿Qué es un IPS?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Es un dispositivo que se encarga de vigilar el tráfico de la red, detectar anomalías y enviar alertas de seguridad.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dispositivo que se encarga del bloqueo de todos los dispositivos de la red en caso de detectar un intruso.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dispositivo que se encarga de realizar copias de seguridad de la información en un lugar seguro.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dispositivo de seguridad que se encarga de gestionar el tamaño de los archivos en la red de datos.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Muy bien</w:t>
      </w:r>
      <w:ins w:author="Microsoft Office User" w:id="68" w:date="2022-04-01T12:02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</w:t>
      </w:r>
      <w:del w:author="Microsoft Office User" w:id="69" w:date="2022-04-01T12:03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 la pregunta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del w:author="Microsoft Office User" w:id="70" w:date="2022-04-01T12:03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Recordemos </w:delText>
        </w:r>
      </w:del>
      <w:ins w:author="Microsoft Office User" w:id="70" w:date="2022-04-01T12:03:00Z">
        <w:r w:rsidDel="00000000" w:rsidR="00000000" w:rsidRPr="00000000">
          <w:rPr>
            <w:rFonts w:ascii="Arial" w:cs="Arial" w:eastAsia="Arial" w:hAnsi="Arial"/>
            <w:rtl w:val="0"/>
          </w:rPr>
          <w:t xml:space="preserve">Recuerda 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que los IPS son dispositivos que realizan un escaneo de la red para ver problemas de vulnerabilidad y generar alertas de seguridad.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71" w:date="2022-04-01T12:03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contestado de manera errada</w:t>
      </w:r>
      <w:ins w:author="Microsoft Office User" w:id="72" w:date="2022-04-01T12:03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72" w:date="2022-04-01T12:03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 la pregunta,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73" w:date="2022-04-01T12:03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73" w:date="2022-04-01T12:03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realizar un repaso al componente formativo en la temática de tecnologías de protección.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9: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Según la Ley 1273 del 5 de enero de 2009</w:t>
      </w:r>
      <w:ins w:author="Microsoft Office User" w:id="74" w:date="2022-04-01T12:03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en el Artículo 269</w:t>
      </w:r>
      <w:del w:author="Microsoft Office User" w:id="75" w:date="2022-04-01T12:03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delText xml:space="preserve">A</w:delText>
        </w:r>
      </w:del>
      <w:ins w:author="Microsoft Office User" w:id="75" w:date="2022-04-01T12:03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ª,</w:t>
        </w:r>
      </w:ins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cuando se refiere a “Acceso abusivo a un sistema informático”</w:t>
      </w:r>
      <w:ins w:author="Microsoft Office User" w:id="76" w:date="2022-04-01T12:03:00Z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hace referencia a: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Utilizar mecanismos para violar un sistema de seguridad con el fin de sustraer o dañar información del mismo.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Probar la seguridad del sistema.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Establecer si el sistema es seguro o no.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Medir la eficacia de las contraseñas utilizadas.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Muy bien</w:t>
      </w:r>
      <w:ins w:author="Microsoft Office User" w:id="77" w:date="2022-04-01T12:06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acertado</w:t>
      </w:r>
      <w:del w:author="Microsoft Office User" w:id="78" w:date="2022-04-01T12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 la pregunta,</w:delText>
        </w:r>
      </w:del>
      <w:ins w:author="Microsoft Office User" w:id="78" w:date="2022-04-01T12:06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79" w:date="2022-04-01T12:06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79" w:date="2022-04-01T12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enga</w:t>
      </w:r>
      <w:del w:author="Microsoft Office User" w:id="80" w:date="2022-04-01T12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mos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en cuenta que la Ley 1273 de 2009 permite sancionar los comportamientos delictivos en el ámbito informático. El </w:t>
      </w:r>
      <w:ins w:author="Microsoft Office User" w:id="81" w:date="2022-04-01T12:06:00Z">
        <w:r w:rsidDel="00000000" w:rsidR="00000000" w:rsidRPr="00000000">
          <w:rPr>
            <w:rFonts w:ascii="Arial" w:cs="Arial" w:eastAsia="Arial" w:hAnsi="Arial"/>
            <w:rtl w:val="0"/>
          </w:rPr>
          <w:t xml:space="preserve">A</w:t>
        </w:r>
      </w:ins>
      <w:del w:author="Microsoft Office User" w:id="81" w:date="2022-04-01T12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a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rtículo 269A se refiere al comportamiento de utilizar mecanismos para ingresar a sistemas de información protegidos o no por medida de seguridad para fines delictivos.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82" w:date="2022-04-01T12:06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contestado de manera correcta</w:t>
      </w:r>
      <w:ins w:author="Microsoft Office User" w:id="83" w:date="2022-04-01T12:06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del w:author="Microsoft Office User" w:id="84" w:date="2022-04-01T12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la pregunta, </w:delText>
        </w:r>
      </w:del>
      <w:ins w:author="Microsoft Office User" w:id="84" w:date="2022-04-01T12:06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85" w:date="2022-04-01T12:06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realizar un repaso </w:t>
      </w:r>
      <w:del w:author="Microsoft Office User" w:id="86" w:date="2022-04-01T12:07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al </w:delText>
        </w:r>
      </w:del>
      <w:ins w:author="Microsoft Office User" w:id="86" w:date="2022-04-01T12:07:00Z">
        <w:r w:rsidDel="00000000" w:rsidR="00000000" w:rsidRPr="00000000">
          <w:rPr>
            <w:rFonts w:ascii="Arial" w:cs="Arial" w:eastAsia="Arial" w:hAnsi="Arial"/>
            <w:rtl w:val="0"/>
          </w:rPr>
          <w:t xml:space="preserve">del 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componente formativo en el tema relacionado con la normatividad.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Pregunta 10: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¿A qué marco de referencia está asociada la certificación CCNA Security?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A los pilares de la seguridad de la información</w:t>
      </w:r>
      <w:ins w:author="Microsoft Office User" w:id="87" w:date="2022-04-01T12:07:00Z">
        <w:r w:rsidDel="00000000" w:rsidR="00000000" w:rsidRPr="00000000">
          <w:rPr>
            <w:rFonts w:ascii="Arial" w:cs="Arial" w:eastAsia="Arial" w:hAnsi="Arial"/>
            <w:highlight w:val="yellow"/>
            <w:rtl w:val="0"/>
          </w:rPr>
          <w:t xml:space="preserve">:</w:t>
        </w:r>
      </w:ins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integridad, confidencialidad, disponibilidad.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que un profesional debe ser competente en la instalación de dispositivos de seguridad de última tecnología.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pilares de la seguridad de la información son: integridad y disponibilidad.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la implementación de </w:t>
      </w:r>
      <w:r w:rsidDel="00000000" w:rsidR="00000000" w:rsidRPr="00000000">
        <w:rPr>
          <w:rFonts w:ascii="Arial" w:cs="Arial" w:eastAsia="Arial" w:hAnsi="Arial"/>
          <w:i w:val="1"/>
          <w:rtl w:val="0"/>
          <w:rPrChange w:author="Microsoft Office User" w:id="88" w:date="2022-04-01T12:07:00Z">
            <w:rPr>
              <w:rFonts w:ascii="Arial" w:cs="Arial" w:eastAsia="Arial" w:hAnsi="Arial"/>
            </w:rPr>
          </w:rPrChange>
        </w:rPr>
        <w:t xml:space="preserve">hardware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de manera correcta.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positiva: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Muy bien</w:t>
      </w:r>
      <w:ins w:author="Microsoft Office User" w:id="89" w:date="2022-04-01T12:07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has contestado de manera correcta la pregunta</w:t>
      </w:r>
      <w:ins w:author="Microsoft Office User" w:id="90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90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91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R</w:t>
        </w:r>
      </w:ins>
      <w:del w:author="Microsoft Office User" w:id="91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r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ec</w:t>
      </w:r>
      <w:ins w:author="Microsoft Office User" w:id="92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uerda</w:t>
        </w:r>
      </w:ins>
      <w:del w:author="Microsoft Office User" w:id="92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ordemos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que la certificación en CCNA Security es para profesionales que se están adentrando en el mundo de la seguridad de la información</w:t>
      </w:r>
      <w:ins w:author="Microsoft Office User" w:id="93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y tiene como propósito conocer y hacer cumplir los tre</w:t>
      </w:r>
      <w:ins w:author="Microsoft Office User" w:id="94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s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pilares de la seguridad de la información, los cuales son: integridad, disponibilidad y confidencialidad.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Retroalimentación negativa: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Lastimosamente</w:t>
      </w:r>
      <w:ins w:author="Microsoft Office User" w:id="95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 no has contestado de manera</w:t>
      </w:r>
      <w:del w:author="Microsoft Office User" w:id="96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 </w:delText>
        </w:r>
      </w:del>
      <w:ins w:author="Microsoft Office User" w:id="96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 correcta</w:t>
        </w:r>
      </w:ins>
      <w:del w:author="Microsoft Office User" w:id="97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correcta a la pregunta</w:delText>
        </w:r>
      </w:del>
      <w:ins w:author="Microsoft Office User" w:id="97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.</w:t>
        </w:r>
      </w:ins>
      <w:del w:author="Microsoft Office User" w:id="98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,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ins w:author="Microsoft Office User" w:id="99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T</w:t>
        </w:r>
      </w:ins>
      <w:del w:author="Microsoft Office User" w:id="99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t</w:delText>
        </w:r>
      </w:del>
      <w:r w:rsidDel="00000000" w:rsidR="00000000" w:rsidRPr="00000000">
        <w:rPr>
          <w:rFonts w:ascii="Arial" w:cs="Arial" w:eastAsia="Arial" w:hAnsi="Arial"/>
          <w:rtl w:val="0"/>
        </w:rPr>
        <w:t xml:space="preserve">e invitamos a realizar un repaso </w:t>
      </w:r>
      <w:del w:author="Microsoft Office User" w:id="100" w:date="2022-04-01T12:08:00Z">
        <w:r w:rsidDel="00000000" w:rsidR="00000000" w:rsidRPr="00000000">
          <w:rPr>
            <w:rFonts w:ascii="Arial" w:cs="Arial" w:eastAsia="Arial" w:hAnsi="Arial"/>
            <w:rtl w:val="0"/>
          </w:rPr>
          <w:delText xml:space="preserve">al </w:delText>
        </w:r>
      </w:del>
      <w:ins w:author="Microsoft Office User" w:id="100" w:date="2022-04-01T12:08:00Z">
        <w:r w:rsidDel="00000000" w:rsidR="00000000" w:rsidRPr="00000000">
          <w:rPr>
            <w:rFonts w:ascii="Arial" w:cs="Arial" w:eastAsia="Arial" w:hAnsi="Arial"/>
            <w:rtl w:val="0"/>
          </w:rPr>
          <w:t xml:space="preserve">del </w:t>
        </w:r>
      </w:ins>
      <w:r w:rsidDel="00000000" w:rsidR="00000000" w:rsidRPr="00000000">
        <w:rPr>
          <w:rFonts w:ascii="Arial" w:cs="Arial" w:eastAsia="Arial" w:hAnsi="Arial"/>
          <w:rtl w:val="0"/>
        </w:rPr>
        <w:t xml:space="preserve">componente formativo CF04 en la temática de certificaciones.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